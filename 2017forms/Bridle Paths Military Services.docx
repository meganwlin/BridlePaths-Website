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ADB86" w14:textId="77777777" w:rsidR="009A04FC" w:rsidRPr="009A04FC" w:rsidRDefault="009A04FC" w:rsidP="009A04FC">
      <w:pPr>
        <w:jc w:val="center"/>
        <w:rPr>
          <w:rFonts w:ascii="Chalkboard SE Regular" w:hAnsi="Chalkboard SE Regular"/>
          <w:b/>
          <w:sz w:val="36"/>
        </w:rPr>
      </w:pPr>
      <w:r w:rsidRPr="002B72EB">
        <w:rPr>
          <w:rFonts w:ascii="Chalkboard SE Regular" w:hAnsi="Chalkboard SE Regular"/>
          <w:b/>
          <w:sz w:val="44"/>
        </w:rPr>
        <w:t>B</w:t>
      </w:r>
      <w:r w:rsidRPr="009A04FC">
        <w:rPr>
          <w:rFonts w:ascii="Chalkboard SE Regular" w:hAnsi="Chalkboard SE Regular"/>
          <w:b/>
          <w:sz w:val="40"/>
        </w:rPr>
        <w:t>ridle</w:t>
      </w:r>
      <w:r>
        <w:rPr>
          <w:rFonts w:ascii="Chalkboard SE Regular" w:hAnsi="Chalkboard SE Regular"/>
          <w:b/>
          <w:sz w:val="36"/>
        </w:rPr>
        <w:t xml:space="preserve"> </w:t>
      </w:r>
      <w:r w:rsidRPr="002B72EB">
        <w:rPr>
          <w:rFonts w:ascii="Chalkboard SE Regular" w:hAnsi="Chalkboard SE Regular"/>
          <w:b/>
          <w:sz w:val="44"/>
        </w:rPr>
        <w:t>P</w:t>
      </w:r>
      <w:r w:rsidRPr="009A04FC">
        <w:rPr>
          <w:rFonts w:ascii="Chalkboard SE Regular" w:hAnsi="Chalkboard SE Regular"/>
          <w:b/>
          <w:sz w:val="40"/>
        </w:rPr>
        <w:t>aths</w:t>
      </w:r>
    </w:p>
    <w:p w14:paraId="6DB46324" w14:textId="77777777" w:rsidR="006A67F0" w:rsidRDefault="009E1FFA" w:rsidP="009A04FC">
      <w:pPr>
        <w:jc w:val="center"/>
        <w:rPr>
          <w:b/>
          <w:sz w:val="32"/>
        </w:rPr>
      </w:pPr>
      <w:r>
        <w:rPr>
          <w:b/>
          <w:sz w:val="32"/>
        </w:rPr>
        <w:t xml:space="preserve">PROGRAMS FOR VETERANS, </w:t>
      </w:r>
    </w:p>
    <w:p w14:paraId="3C4C5683" w14:textId="77777777" w:rsidR="009E1FFA" w:rsidRPr="002A67B9" w:rsidRDefault="002B72EB" w:rsidP="009A04FC">
      <w:pPr>
        <w:jc w:val="center"/>
        <w:rPr>
          <w:b/>
          <w:sz w:val="32"/>
        </w:rPr>
      </w:pPr>
      <w:r>
        <w:rPr>
          <w:b/>
          <w:sz w:val="32"/>
        </w:rPr>
        <w:t>SERVICE MEMBERS</w:t>
      </w:r>
      <w:r w:rsidR="009E1FFA">
        <w:rPr>
          <w:b/>
          <w:sz w:val="32"/>
        </w:rPr>
        <w:t xml:space="preserve"> AND FAMILIES</w:t>
      </w:r>
    </w:p>
    <w:p w14:paraId="579FB1EF" w14:textId="77777777" w:rsidR="005F5840" w:rsidRPr="009A04FC" w:rsidRDefault="005F5840" w:rsidP="005F5840">
      <w:pPr>
        <w:rPr>
          <w:sz w:val="28"/>
        </w:rPr>
      </w:pPr>
    </w:p>
    <w:p w14:paraId="247A0F91" w14:textId="77777777" w:rsidR="005F5840" w:rsidRPr="009A04FC" w:rsidRDefault="005F5840" w:rsidP="002B72EB">
      <w:pPr>
        <w:pBdr>
          <w:top w:val="single" w:sz="4" w:space="1" w:color="auto"/>
          <w:left w:val="single" w:sz="4" w:space="4" w:color="auto"/>
          <w:bottom w:val="single" w:sz="4" w:space="1" w:color="auto"/>
          <w:right w:val="single" w:sz="4" w:space="4" w:color="auto"/>
        </w:pBdr>
        <w:shd w:val="clear" w:color="auto" w:fill="DBE5F1" w:themeFill="accent1" w:themeFillTint="33"/>
        <w:jc w:val="center"/>
        <w:rPr>
          <w:sz w:val="32"/>
        </w:rPr>
      </w:pPr>
      <w:r w:rsidRPr="004E00F7">
        <w:rPr>
          <w:b/>
          <w:sz w:val="32"/>
        </w:rPr>
        <w:t>Equine</w:t>
      </w:r>
      <w:r w:rsidRPr="009A04FC">
        <w:rPr>
          <w:sz w:val="32"/>
        </w:rPr>
        <w:t xml:space="preserve"> </w:t>
      </w:r>
      <w:r w:rsidRPr="004E00F7">
        <w:rPr>
          <w:b/>
          <w:sz w:val="32"/>
        </w:rPr>
        <w:t>Assisted</w:t>
      </w:r>
      <w:r w:rsidRPr="009A04FC">
        <w:rPr>
          <w:sz w:val="32"/>
        </w:rPr>
        <w:t xml:space="preserve"> </w:t>
      </w:r>
      <w:r w:rsidRPr="004E00F7">
        <w:rPr>
          <w:b/>
          <w:sz w:val="32"/>
        </w:rPr>
        <w:t>Psycho</w:t>
      </w:r>
      <w:r w:rsidR="009A04FC" w:rsidRPr="004E00F7">
        <w:rPr>
          <w:b/>
          <w:sz w:val="32"/>
        </w:rPr>
        <w:t>dynamic</w:t>
      </w:r>
      <w:r w:rsidR="009A04FC" w:rsidRPr="009A04FC">
        <w:rPr>
          <w:sz w:val="32"/>
        </w:rPr>
        <w:t xml:space="preserve"> </w:t>
      </w:r>
      <w:r w:rsidR="009A04FC" w:rsidRPr="004E00F7">
        <w:rPr>
          <w:b/>
          <w:sz w:val="32"/>
        </w:rPr>
        <w:t>T</w:t>
      </w:r>
      <w:r w:rsidRPr="004E00F7">
        <w:rPr>
          <w:b/>
          <w:sz w:val="32"/>
        </w:rPr>
        <w:t>herapy</w:t>
      </w:r>
      <w:r w:rsidRPr="009A04FC">
        <w:rPr>
          <w:sz w:val="32"/>
        </w:rPr>
        <w:t xml:space="preserve"> </w:t>
      </w:r>
    </w:p>
    <w:p w14:paraId="79B3FD2C" w14:textId="77777777" w:rsidR="004E00F7" w:rsidRDefault="004E00F7" w:rsidP="009A04FC"/>
    <w:p w14:paraId="0904767A" w14:textId="77777777" w:rsidR="009A04FC" w:rsidRPr="002B72EB" w:rsidRDefault="00F72253" w:rsidP="009A04FC">
      <w:r w:rsidRPr="002B72EB">
        <w:t>E</w:t>
      </w:r>
      <w:r w:rsidR="00CD0F03" w:rsidRPr="002B72EB">
        <w:t>xperiential sessions</w:t>
      </w:r>
      <w:r w:rsidRPr="002B72EB">
        <w:t xml:space="preserve">, where clients work with a team consisting of a licensed mental health </w:t>
      </w:r>
      <w:r w:rsidR="009A04FC" w:rsidRPr="002B72EB">
        <w:t xml:space="preserve">  </w:t>
      </w:r>
      <w:r w:rsidRPr="002B72EB">
        <w:t>professional, a certified equine specialist, and a</w:t>
      </w:r>
      <w:r w:rsidR="00CD0F03" w:rsidRPr="002B72EB">
        <w:t xml:space="preserve"> horse or horses</w:t>
      </w:r>
    </w:p>
    <w:p w14:paraId="0B41D29B" w14:textId="77777777" w:rsidR="009A04FC" w:rsidRPr="002B72EB" w:rsidRDefault="00F72253" w:rsidP="009A04FC">
      <w:pPr>
        <w:pStyle w:val="ListParagraph"/>
        <w:numPr>
          <w:ilvl w:val="0"/>
          <w:numId w:val="8"/>
        </w:numPr>
      </w:pPr>
      <w:r w:rsidRPr="002B72EB">
        <w:t>Individual,</w:t>
      </w:r>
      <w:r w:rsidR="009A04FC" w:rsidRPr="002B72EB">
        <w:t xml:space="preserve"> group, and family psychotherapy sessions are</w:t>
      </w:r>
      <w:r w:rsidR="00CD0F03" w:rsidRPr="002B72EB">
        <w:t xml:space="preserve"> </w:t>
      </w:r>
      <w:r w:rsidRPr="002B72EB">
        <w:t>available</w:t>
      </w:r>
    </w:p>
    <w:p w14:paraId="77394532" w14:textId="77777777" w:rsidR="009A04FC" w:rsidRPr="002B72EB" w:rsidRDefault="00F72253" w:rsidP="009A04FC">
      <w:pPr>
        <w:pStyle w:val="ListParagraph"/>
        <w:numPr>
          <w:ilvl w:val="0"/>
          <w:numId w:val="8"/>
        </w:numPr>
      </w:pPr>
      <w:r w:rsidRPr="002B72EB">
        <w:t>Appro</w:t>
      </w:r>
      <w:r w:rsidR="00CD0F03" w:rsidRPr="002B72EB">
        <w:t>priate and effective for many</w:t>
      </w:r>
      <w:r w:rsidR="0075292A" w:rsidRPr="002B72EB">
        <w:t xml:space="preserve"> issues, including PTSD, anxiety</w:t>
      </w:r>
      <w:r w:rsidR="009A04FC" w:rsidRPr="002B72EB">
        <w:t>, addiction/</w:t>
      </w:r>
      <w:r w:rsidR="0075292A" w:rsidRPr="002B72EB">
        <w:t>recovery, childhood trauma, major life changes, grief, f</w:t>
      </w:r>
      <w:r w:rsidR="00CD0F03" w:rsidRPr="002B72EB">
        <w:t>ear, and lack of motivation/</w:t>
      </w:r>
      <w:r w:rsidR="0075292A" w:rsidRPr="002B72EB">
        <w:t xml:space="preserve">direction </w:t>
      </w:r>
    </w:p>
    <w:p w14:paraId="6B20748A" w14:textId="77777777" w:rsidR="009A04FC" w:rsidRPr="002B72EB" w:rsidRDefault="009A04FC" w:rsidP="009A04FC"/>
    <w:p w14:paraId="5723C931" w14:textId="77777777" w:rsidR="004E00F7" w:rsidRPr="002B72EB" w:rsidRDefault="004E00F7" w:rsidP="004E00F7">
      <w:pPr>
        <w:rPr>
          <w:b/>
        </w:rPr>
      </w:pPr>
      <w:r w:rsidRPr="002B72EB">
        <w:rPr>
          <w:b/>
          <w:i/>
        </w:rPr>
        <w:t>What is Equine Assisted Psychodynamic Therapy (EAP)?</w:t>
      </w:r>
      <w:r w:rsidRPr="002B72EB">
        <w:rPr>
          <w:b/>
        </w:rPr>
        <w:t xml:space="preserve">   </w:t>
      </w:r>
    </w:p>
    <w:p w14:paraId="12EA4EC5" w14:textId="77777777" w:rsidR="009A04FC" w:rsidRPr="002B72EB" w:rsidRDefault="004E00F7" w:rsidP="004E00F7">
      <w:pPr>
        <w:pStyle w:val="ListParagraph"/>
        <w:numPr>
          <w:ilvl w:val="0"/>
          <w:numId w:val="9"/>
        </w:numPr>
      </w:pPr>
      <w:r w:rsidRPr="002B72EB">
        <w:t>A</w:t>
      </w:r>
      <w:r w:rsidR="009A04FC" w:rsidRPr="002B72EB">
        <w:t>n insight-oriented therapy used with an experiential approach that can aid veterans in gaining a better understanding of behavioral and emotional changes that might occur when adjusting to civ</w:t>
      </w:r>
      <w:r w:rsidR="002B72EB" w:rsidRPr="002B72EB">
        <w:t>ilian life</w:t>
      </w:r>
      <w:r w:rsidR="009A04FC" w:rsidRPr="002B72EB">
        <w:t xml:space="preserve"> </w:t>
      </w:r>
    </w:p>
    <w:p w14:paraId="41DC999B" w14:textId="6742ABD6" w:rsidR="009A04FC" w:rsidRPr="002B72EB" w:rsidRDefault="009A04FC" w:rsidP="009A04FC">
      <w:pPr>
        <w:pStyle w:val="NormalWeb"/>
        <w:numPr>
          <w:ilvl w:val="0"/>
          <w:numId w:val="7"/>
        </w:numPr>
        <w:shd w:val="clear" w:color="auto" w:fill="FFFFFF"/>
        <w:spacing w:before="2" w:after="2"/>
        <w:rPr>
          <w:rFonts w:asciiTheme="minorHAnsi" w:hAnsiTheme="minorHAnsi"/>
        </w:rPr>
      </w:pPr>
      <w:r w:rsidRPr="002B72EB">
        <w:rPr>
          <w:rFonts w:asciiTheme="minorHAnsi" w:hAnsiTheme="minorHAnsi"/>
          <w:sz w:val="24"/>
          <w:szCs w:val="24"/>
        </w:rPr>
        <w:t xml:space="preserve">EAP is client-driven with a focus on providing the client with resources and skills </w:t>
      </w:r>
      <w:r w:rsidR="005C3AB7">
        <w:rPr>
          <w:rFonts w:asciiTheme="minorHAnsi" w:hAnsiTheme="minorHAnsi"/>
          <w:sz w:val="24"/>
          <w:szCs w:val="24"/>
        </w:rPr>
        <w:t xml:space="preserve">he or she can transfer to </w:t>
      </w:r>
      <w:r w:rsidRPr="002B72EB">
        <w:rPr>
          <w:rFonts w:asciiTheme="minorHAnsi" w:hAnsiTheme="minorHAnsi"/>
          <w:sz w:val="24"/>
          <w:szCs w:val="24"/>
        </w:rPr>
        <w:t>everyday life. When participating in EAP the client has the choice of verbally expressing themselves or to just focus on the experiential process.  The client interacts with the horses on the ground using non-verbal communication, w</w:t>
      </w:r>
      <w:r w:rsidR="002B72EB" w:rsidRPr="002B72EB">
        <w:rPr>
          <w:rFonts w:asciiTheme="minorHAnsi" w:hAnsiTheme="minorHAnsi"/>
          <w:sz w:val="24"/>
          <w:szCs w:val="24"/>
        </w:rPr>
        <w:t>ith a solution-focused approach</w:t>
      </w:r>
      <w:r w:rsidRPr="002B72EB">
        <w:rPr>
          <w:rFonts w:asciiTheme="minorHAnsi" w:hAnsiTheme="minorHAnsi"/>
          <w:sz w:val="24"/>
          <w:szCs w:val="24"/>
        </w:rPr>
        <w:t xml:space="preserve"> </w:t>
      </w:r>
    </w:p>
    <w:p w14:paraId="46FDB86F" w14:textId="77777777" w:rsidR="009A04FC" w:rsidRPr="002B72EB" w:rsidRDefault="009A04FC" w:rsidP="009A04FC">
      <w:pPr>
        <w:pStyle w:val="NormalWeb"/>
        <w:numPr>
          <w:ilvl w:val="0"/>
          <w:numId w:val="7"/>
        </w:numPr>
        <w:shd w:val="clear" w:color="auto" w:fill="FFFFFF"/>
        <w:spacing w:before="2" w:after="2"/>
        <w:rPr>
          <w:rFonts w:asciiTheme="minorHAnsi" w:hAnsiTheme="minorHAnsi"/>
        </w:rPr>
      </w:pPr>
      <w:r w:rsidRPr="002B72EB">
        <w:rPr>
          <w:rFonts w:asciiTheme="minorHAnsi" w:hAnsiTheme="minorHAnsi"/>
          <w:sz w:val="24"/>
          <w:szCs w:val="24"/>
        </w:rPr>
        <w:t>Each EAP session includes hands on activities with the horses as well as processing of emotions and patterns of behavior that allow the client to gain insight into themselves and their relationships. The EAP process is considered a short term or “brief” approach designed to activate the client’s own healing resources</w:t>
      </w:r>
    </w:p>
    <w:p w14:paraId="0E994E19" w14:textId="77777777" w:rsidR="00700EED" w:rsidRPr="009A04FC" w:rsidRDefault="00700EED" w:rsidP="009A04FC"/>
    <w:p w14:paraId="2A55CB68" w14:textId="77777777" w:rsidR="004E00F7" w:rsidRPr="004E00F7" w:rsidRDefault="0075292A" w:rsidP="002B72EB">
      <w:pPr>
        <w:pBdr>
          <w:top w:val="single" w:sz="4" w:space="1" w:color="auto"/>
          <w:left w:val="single" w:sz="4" w:space="4" w:color="auto"/>
          <w:bottom w:val="single" w:sz="4" w:space="1" w:color="auto"/>
          <w:right w:val="single" w:sz="4" w:space="4" w:color="auto"/>
        </w:pBdr>
        <w:shd w:val="clear" w:color="auto" w:fill="DBE5F1" w:themeFill="accent1" w:themeFillTint="33"/>
        <w:jc w:val="center"/>
        <w:rPr>
          <w:b/>
        </w:rPr>
      </w:pPr>
      <w:r w:rsidRPr="004E00F7">
        <w:rPr>
          <w:b/>
          <w:sz w:val="32"/>
        </w:rPr>
        <w:t>Therapeutic</w:t>
      </w:r>
      <w:r>
        <w:rPr>
          <w:b/>
        </w:rPr>
        <w:t xml:space="preserve"> </w:t>
      </w:r>
      <w:r w:rsidRPr="004E00F7">
        <w:rPr>
          <w:b/>
          <w:sz w:val="32"/>
        </w:rPr>
        <w:t>Horsemanship</w:t>
      </w:r>
      <w:r w:rsidR="00CD0F03">
        <w:rPr>
          <w:b/>
        </w:rPr>
        <w:t xml:space="preserve"> </w:t>
      </w:r>
      <w:r w:rsidR="00CD0F03" w:rsidRPr="004E00F7">
        <w:rPr>
          <w:b/>
          <w:sz w:val="32"/>
        </w:rPr>
        <w:t>and</w:t>
      </w:r>
      <w:r w:rsidR="00CD0F03">
        <w:rPr>
          <w:b/>
        </w:rPr>
        <w:t xml:space="preserve"> </w:t>
      </w:r>
      <w:r w:rsidR="00CD0F03" w:rsidRPr="004E00F7">
        <w:rPr>
          <w:b/>
          <w:sz w:val="32"/>
        </w:rPr>
        <w:t>Equine</w:t>
      </w:r>
      <w:r w:rsidR="00CD0F03">
        <w:rPr>
          <w:b/>
        </w:rPr>
        <w:t>-</w:t>
      </w:r>
      <w:r w:rsidR="00CD0F03" w:rsidRPr="004E00F7">
        <w:rPr>
          <w:b/>
          <w:sz w:val="32"/>
        </w:rPr>
        <w:t>Assisted</w:t>
      </w:r>
      <w:r w:rsidR="00CD0F03">
        <w:rPr>
          <w:b/>
        </w:rPr>
        <w:t xml:space="preserve"> </w:t>
      </w:r>
      <w:r w:rsidR="00CD0F03" w:rsidRPr="004E00F7">
        <w:rPr>
          <w:b/>
          <w:sz w:val="32"/>
        </w:rPr>
        <w:t>Learning</w:t>
      </w:r>
    </w:p>
    <w:p w14:paraId="386922B5" w14:textId="77777777" w:rsidR="004E00F7" w:rsidRDefault="004E00F7" w:rsidP="004E00F7"/>
    <w:p w14:paraId="34654FFF" w14:textId="79115440" w:rsidR="004E00F7" w:rsidRPr="002B72EB" w:rsidRDefault="004E00F7" w:rsidP="004E00F7">
      <w:r w:rsidRPr="002B72EB">
        <w:t>Bridle Paths offers a unique combination of traditional mounted therapeutic riding lessons as well as unm</w:t>
      </w:r>
      <w:r w:rsidR="00CC0674">
        <w:t xml:space="preserve">ounted work done </w:t>
      </w:r>
      <w:bookmarkStart w:id="0" w:name="_GoBack"/>
      <w:bookmarkEnd w:id="0"/>
      <w:r w:rsidR="00CC0674">
        <w:t>on the ground</w:t>
      </w:r>
      <w:r w:rsidRPr="002B72EB">
        <w:t xml:space="preserve"> with the horses.  The mounted and unmounted activities are </w:t>
      </w:r>
      <w:r w:rsidR="002B72EB" w:rsidRPr="002B72EB">
        <w:t xml:space="preserve">equally </w:t>
      </w:r>
      <w:r w:rsidRPr="002B72EB">
        <w:t>important in establis</w:t>
      </w:r>
      <w:r w:rsidR="002B72EB" w:rsidRPr="002B72EB">
        <w:t>hing a close bond between our clients</w:t>
      </w:r>
      <w:r w:rsidRPr="002B72EB">
        <w:t xml:space="preserve"> and </w:t>
      </w:r>
      <w:r w:rsidR="002B72EB" w:rsidRPr="002B72EB">
        <w:t xml:space="preserve">the </w:t>
      </w:r>
      <w:r w:rsidR="002B72EB">
        <w:t>horses.</w:t>
      </w:r>
    </w:p>
    <w:p w14:paraId="2DBAC61A" w14:textId="77777777" w:rsidR="00700EED" w:rsidRPr="002B72EB" w:rsidRDefault="002B72EB" w:rsidP="00700EED">
      <w:pPr>
        <w:pStyle w:val="ListParagraph"/>
        <w:numPr>
          <w:ilvl w:val="0"/>
          <w:numId w:val="3"/>
        </w:numPr>
      </w:pPr>
      <w:r w:rsidRPr="002B72EB">
        <w:t>Individual w</w:t>
      </w:r>
      <w:r w:rsidR="004E4C16" w:rsidRPr="002B72EB">
        <w:t>eekly instruction in horsemanship and riding</w:t>
      </w:r>
    </w:p>
    <w:p w14:paraId="714E8C77" w14:textId="77777777" w:rsidR="0075292A" w:rsidRPr="002B72EB" w:rsidRDefault="004E4C16" w:rsidP="00700EED">
      <w:pPr>
        <w:pStyle w:val="ListParagraph"/>
        <w:numPr>
          <w:ilvl w:val="0"/>
          <w:numId w:val="3"/>
        </w:numPr>
      </w:pPr>
      <w:r w:rsidRPr="002B72EB">
        <w:t>Group sessions that include ground-based (unmounted) and mounted work</w:t>
      </w:r>
    </w:p>
    <w:p w14:paraId="6D6F93D5" w14:textId="77777777" w:rsidR="004E4C16" w:rsidRPr="002B72EB" w:rsidRDefault="002B72EB" w:rsidP="00700EED">
      <w:pPr>
        <w:pStyle w:val="ListParagraph"/>
        <w:numPr>
          <w:ilvl w:val="0"/>
          <w:numId w:val="3"/>
        </w:numPr>
      </w:pPr>
      <w:r w:rsidRPr="002B72EB">
        <w:t>Family sessions</w:t>
      </w:r>
      <w:r w:rsidR="00CD0F03" w:rsidRPr="002B72EB">
        <w:t xml:space="preserve"> including unmounted and mounted work and other outdoor activities</w:t>
      </w:r>
    </w:p>
    <w:p w14:paraId="6C875414" w14:textId="77777777" w:rsidR="00FB434F" w:rsidRPr="002B72EB" w:rsidRDefault="00FB434F" w:rsidP="00700EED">
      <w:pPr>
        <w:pStyle w:val="ListParagraph"/>
        <w:numPr>
          <w:ilvl w:val="0"/>
          <w:numId w:val="3"/>
        </w:numPr>
      </w:pPr>
      <w:r w:rsidRPr="002B72EB">
        <w:t>Focus on relationship, conne</w:t>
      </w:r>
      <w:r w:rsidR="004E4C16" w:rsidRPr="002B72EB">
        <w:t>ction, communication, and trust</w:t>
      </w:r>
    </w:p>
    <w:p w14:paraId="1EB16D4B" w14:textId="77777777" w:rsidR="004E00F7" w:rsidRPr="002B72EB" w:rsidRDefault="00CD0F03" w:rsidP="00085895">
      <w:pPr>
        <w:pStyle w:val="ListParagraph"/>
        <w:numPr>
          <w:ilvl w:val="0"/>
          <w:numId w:val="3"/>
        </w:numPr>
      </w:pPr>
      <w:r w:rsidRPr="002B72EB">
        <w:t>Appropriate for participants with physical, cognitive, social, emotional, and psychological needs (including traumatic brain injuries) and for families working toward post-deployment reintegration</w:t>
      </w:r>
    </w:p>
    <w:p w14:paraId="17BA8AA0" w14:textId="77777777" w:rsidR="006A67F0" w:rsidRDefault="006A67F0" w:rsidP="004E00F7"/>
    <w:p w14:paraId="6A64CE53" w14:textId="77777777" w:rsidR="004E00F7" w:rsidRDefault="004E00F7" w:rsidP="004E00F7"/>
    <w:p w14:paraId="384C3AD1" w14:textId="77777777" w:rsidR="00DA0457" w:rsidRPr="00DA0457" w:rsidRDefault="00DA0457" w:rsidP="00DA0457">
      <w:pPr>
        <w:jc w:val="center"/>
        <w:rPr>
          <w:rFonts w:ascii="Chalkboard SE Regular" w:hAnsi="Chalkboard SE Regular"/>
          <w:sz w:val="32"/>
        </w:rPr>
      </w:pPr>
      <w:r w:rsidRPr="00DA0457">
        <w:rPr>
          <w:rFonts w:ascii="Chalkboard SE Regular" w:hAnsi="Chalkboard SE Regular"/>
          <w:sz w:val="32"/>
        </w:rPr>
        <w:t>Bridle Paths</w:t>
      </w:r>
    </w:p>
    <w:p w14:paraId="5F7936A5" w14:textId="77777777" w:rsidR="004E00F7" w:rsidRPr="00DA0457" w:rsidRDefault="00DA0457" w:rsidP="00DA0457">
      <w:pPr>
        <w:jc w:val="center"/>
        <w:rPr>
          <w:b/>
          <w:sz w:val="28"/>
        </w:rPr>
      </w:pPr>
      <w:r w:rsidRPr="00DA0457">
        <w:rPr>
          <w:b/>
          <w:sz w:val="28"/>
        </w:rPr>
        <w:t>Programs for Veterans, Service Members and Families</w:t>
      </w:r>
    </w:p>
    <w:p w14:paraId="48324629" w14:textId="77777777" w:rsidR="00085895" w:rsidRDefault="00085895" w:rsidP="004E00F7"/>
    <w:p w14:paraId="4BBA7427" w14:textId="77777777" w:rsidR="00DA0457" w:rsidRDefault="001810FF" w:rsidP="002B72EB">
      <w:pPr>
        <w:pBdr>
          <w:top w:val="single" w:sz="4" w:space="1" w:color="auto"/>
          <w:left w:val="single" w:sz="4" w:space="4" w:color="auto"/>
          <w:bottom w:val="single" w:sz="4" w:space="1" w:color="auto"/>
          <w:right w:val="single" w:sz="4" w:space="4" w:color="auto"/>
        </w:pBdr>
        <w:shd w:val="clear" w:color="auto" w:fill="DBE5F1" w:themeFill="accent1" w:themeFillTint="33"/>
        <w:jc w:val="center"/>
        <w:rPr>
          <w:b/>
        </w:rPr>
      </w:pPr>
      <w:r w:rsidRPr="004E00F7">
        <w:rPr>
          <w:b/>
          <w:sz w:val="32"/>
        </w:rPr>
        <w:t>Benefits</w:t>
      </w:r>
      <w:r w:rsidRPr="00610BE2">
        <w:rPr>
          <w:b/>
        </w:rPr>
        <w:t xml:space="preserve"> </w:t>
      </w:r>
      <w:r w:rsidRPr="004E00F7">
        <w:rPr>
          <w:b/>
          <w:sz w:val="32"/>
        </w:rPr>
        <w:t>of</w:t>
      </w:r>
      <w:r w:rsidRPr="00610BE2">
        <w:rPr>
          <w:b/>
        </w:rPr>
        <w:t xml:space="preserve"> </w:t>
      </w:r>
      <w:r w:rsidRPr="004E00F7">
        <w:rPr>
          <w:b/>
          <w:sz w:val="32"/>
        </w:rPr>
        <w:t>Participation</w:t>
      </w:r>
      <w:r w:rsidRPr="00610BE2">
        <w:rPr>
          <w:b/>
        </w:rPr>
        <w:t xml:space="preserve"> </w:t>
      </w:r>
      <w:r w:rsidRPr="004E00F7">
        <w:rPr>
          <w:b/>
          <w:sz w:val="32"/>
        </w:rPr>
        <w:t>in</w:t>
      </w:r>
      <w:r w:rsidRPr="00610BE2">
        <w:rPr>
          <w:b/>
        </w:rPr>
        <w:t xml:space="preserve"> </w:t>
      </w:r>
    </w:p>
    <w:p w14:paraId="4B06CD2A" w14:textId="77777777" w:rsidR="00610BE2" w:rsidRPr="00610BE2" w:rsidRDefault="001810FF" w:rsidP="002B72EB">
      <w:pPr>
        <w:pBdr>
          <w:top w:val="single" w:sz="4" w:space="1" w:color="auto"/>
          <w:left w:val="single" w:sz="4" w:space="4" w:color="auto"/>
          <w:bottom w:val="single" w:sz="4" w:space="1" w:color="auto"/>
          <w:right w:val="single" w:sz="4" w:space="4" w:color="auto"/>
        </w:pBdr>
        <w:shd w:val="clear" w:color="auto" w:fill="DBE5F1" w:themeFill="accent1" w:themeFillTint="33"/>
        <w:jc w:val="center"/>
        <w:rPr>
          <w:b/>
        </w:rPr>
      </w:pPr>
      <w:r w:rsidRPr="004E00F7">
        <w:rPr>
          <w:b/>
          <w:sz w:val="32"/>
        </w:rPr>
        <w:t>Equine</w:t>
      </w:r>
      <w:r w:rsidRPr="00610BE2">
        <w:rPr>
          <w:b/>
        </w:rPr>
        <w:t xml:space="preserve"> </w:t>
      </w:r>
      <w:r w:rsidR="00610BE2" w:rsidRPr="004E00F7">
        <w:rPr>
          <w:b/>
          <w:sz w:val="32"/>
        </w:rPr>
        <w:t>Assisted</w:t>
      </w:r>
      <w:r w:rsidR="00610BE2">
        <w:rPr>
          <w:b/>
        </w:rPr>
        <w:t xml:space="preserve"> </w:t>
      </w:r>
      <w:r w:rsidR="004E4C16" w:rsidRPr="004E00F7">
        <w:rPr>
          <w:b/>
          <w:sz w:val="32"/>
        </w:rPr>
        <w:t>Activities</w:t>
      </w:r>
      <w:r w:rsidR="004E4C16">
        <w:rPr>
          <w:b/>
        </w:rPr>
        <w:t xml:space="preserve"> </w:t>
      </w:r>
      <w:r w:rsidR="004E4C16" w:rsidRPr="004E00F7">
        <w:rPr>
          <w:b/>
          <w:sz w:val="32"/>
        </w:rPr>
        <w:t>and</w:t>
      </w:r>
      <w:r w:rsidR="004E4C16">
        <w:rPr>
          <w:b/>
        </w:rPr>
        <w:t xml:space="preserve"> </w:t>
      </w:r>
      <w:r w:rsidR="004E4C16" w:rsidRPr="004E00F7">
        <w:rPr>
          <w:b/>
          <w:sz w:val="32"/>
        </w:rPr>
        <w:t>Therapies</w:t>
      </w:r>
    </w:p>
    <w:p w14:paraId="5EF9ABA8" w14:textId="77777777" w:rsidR="00DA0457" w:rsidRPr="00DA0457" w:rsidRDefault="00DA0457" w:rsidP="00DA0457">
      <w:pPr>
        <w:shd w:val="clear" w:color="auto" w:fill="FFFFFF"/>
        <w:ind w:left="360"/>
        <w:rPr>
          <w:rFonts w:cs="Times New Roman"/>
          <w:color w:val="222222"/>
        </w:rPr>
      </w:pPr>
    </w:p>
    <w:p w14:paraId="2B3B3F59" w14:textId="77777777" w:rsidR="004E4C16" w:rsidRPr="002B72EB" w:rsidRDefault="004E4C16" w:rsidP="004E4C16">
      <w:pPr>
        <w:pStyle w:val="ListParagraph"/>
        <w:numPr>
          <w:ilvl w:val="0"/>
          <w:numId w:val="4"/>
        </w:numPr>
        <w:shd w:val="clear" w:color="auto" w:fill="FFFFFF"/>
        <w:rPr>
          <w:rFonts w:cs="Times New Roman"/>
        </w:rPr>
      </w:pPr>
      <w:r w:rsidRPr="002B72EB">
        <w:rPr>
          <w:rFonts w:cs="Times New Roman"/>
        </w:rPr>
        <w:t>Cognitive development, including improvements in learning, recall, sequencing, and applic</w:t>
      </w:r>
      <w:r w:rsidR="00CD0F03" w:rsidRPr="002B72EB">
        <w:rPr>
          <w:rFonts w:cs="Times New Roman"/>
        </w:rPr>
        <w:t>ation of information</w:t>
      </w:r>
    </w:p>
    <w:p w14:paraId="1AFA01B7" w14:textId="77777777" w:rsidR="004E4C16" w:rsidRPr="002B72EB" w:rsidRDefault="004E4C16" w:rsidP="004E4C16">
      <w:pPr>
        <w:pStyle w:val="ListParagraph"/>
        <w:numPr>
          <w:ilvl w:val="0"/>
          <w:numId w:val="4"/>
        </w:numPr>
        <w:shd w:val="clear" w:color="auto" w:fill="FFFFFF"/>
        <w:rPr>
          <w:rFonts w:cs="Times New Roman"/>
        </w:rPr>
      </w:pPr>
      <w:r w:rsidRPr="002B72EB">
        <w:rPr>
          <w:rFonts w:cs="Times New Roman"/>
        </w:rPr>
        <w:t>Physical development in the areas of balance, coordination, stamina and proprioception</w:t>
      </w:r>
    </w:p>
    <w:p w14:paraId="04208ECB" w14:textId="77777777" w:rsidR="004E4C16" w:rsidRPr="002B72EB" w:rsidRDefault="004E4C16" w:rsidP="004E4C16">
      <w:pPr>
        <w:pStyle w:val="ListParagraph"/>
        <w:numPr>
          <w:ilvl w:val="0"/>
          <w:numId w:val="4"/>
        </w:numPr>
        <w:shd w:val="clear" w:color="auto" w:fill="FFFFFF"/>
        <w:rPr>
          <w:rFonts w:cs="Times New Roman"/>
        </w:rPr>
      </w:pPr>
      <w:r w:rsidRPr="002B72EB">
        <w:rPr>
          <w:rFonts w:cs="Times New Roman"/>
        </w:rPr>
        <w:t xml:space="preserve">Executive functioning skills, including planning and organization, memory, initiation, flexibility in new situations, decision-making, </w:t>
      </w:r>
      <w:r w:rsidR="00CD0F03" w:rsidRPr="002B72EB">
        <w:rPr>
          <w:rFonts w:cs="Times New Roman"/>
        </w:rPr>
        <w:t xml:space="preserve">and </w:t>
      </w:r>
      <w:r w:rsidR="00CD0F03" w:rsidRPr="002B72EB">
        <w:rPr>
          <w:rFonts w:eastAsia="Times New Roman" w:cs="Times New Roman"/>
        </w:rPr>
        <w:t>motivation</w:t>
      </w:r>
    </w:p>
    <w:p w14:paraId="7012B5E5" w14:textId="77777777" w:rsidR="004E4C16" w:rsidRPr="002B72EB" w:rsidRDefault="004E4C16" w:rsidP="004E4C16">
      <w:pPr>
        <w:pStyle w:val="ListParagraph"/>
        <w:numPr>
          <w:ilvl w:val="0"/>
          <w:numId w:val="4"/>
        </w:numPr>
        <w:shd w:val="clear" w:color="auto" w:fill="FFFFFF"/>
        <w:rPr>
          <w:rFonts w:cs="Times New Roman"/>
        </w:rPr>
      </w:pPr>
      <w:r w:rsidRPr="002B72EB">
        <w:rPr>
          <w:rFonts w:eastAsia="Times New Roman" w:cs="Times New Roman"/>
        </w:rPr>
        <w:t>Impulse control and self-awareness</w:t>
      </w:r>
    </w:p>
    <w:p w14:paraId="18D8FC38" w14:textId="77777777" w:rsidR="002B72EB" w:rsidRPr="002B72EB" w:rsidRDefault="004E4C16" w:rsidP="00085895">
      <w:pPr>
        <w:pStyle w:val="ListParagraph"/>
        <w:numPr>
          <w:ilvl w:val="0"/>
          <w:numId w:val="4"/>
        </w:numPr>
        <w:shd w:val="clear" w:color="auto" w:fill="FFFFFF"/>
        <w:rPr>
          <w:rFonts w:cs="Times New Roman"/>
        </w:rPr>
      </w:pPr>
      <w:r w:rsidRPr="002B72EB">
        <w:rPr>
          <w:rFonts w:cs="Times New Roman"/>
        </w:rPr>
        <w:t>Emotional and social development, including consideration of boundaries, relationships, resiliency and optimism, leadership, and communication, with attention to connection, trust, interaction in group settings, and responsible risks</w:t>
      </w:r>
    </w:p>
    <w:p w14:paraId="5750A4B8" w14:textId="77777777" w:rsidR="00DA0457" w:rsidRPr="002B72EB" w:rsidRDefault="002B72EB" w:rsidP="00085895">
      <w:pPr>
        <w:pStyle w:val="ListParagraph"/>
        <w:numPr>
          <w:ilvl w:val="0"/>
          <w:numId w:val="4"/>
        </w:numPr>
        <w:shd w:val="clear" w:color="auto" w:fill="FFFFFF"/>
        <w:rPr>
          <w:rFonts w:cs="Times New Roman"/>
        </w:rPr>
      </w:pPr>
      <w:r w:rsidRPr="002B72EB">
        <w:rPr>
          <w:rFonts w:cs="Times New Roman"/>
        </w:rPr>
        <w:t>Improved self-esteem and confidence</w:t>
      </w:r>
    </w:p>
    <w:p w14:paraId="4BCBFF69" w14:textId="77777777" w:rsidR="00DA0457" w:rsidRPr="00DA0457" w:rsidRDefault="00DA0457" w:rsidP="00DA0457">
      <w:pPr>
        <w:shd w:val="clear" w:color="auto" w:fill="FFFFFF"/>
        <w:ind w:left="360"/>
        <w:rPr>
          <w:rFonts w:cs="Times New Roman"/>
          <w:b/>
          <w:color w:val="244061" w:themeColor="accent1" w:themeShade="80"/>
        </w:rPr>
      </w:pPr>
    </w:p>
    <w:p w14:paraId="6C122D71" w14:textId="77777777" w:rsidR="00085895" w:rsidRPr="00DA0457" w:rsidRDefault="00085895" w:rsidP="00DA0457">
      <w:pPr>
        <w:shd w:val="clear" w:color="auto" w:fill="FFFFFF"/>
        <w:ind w:left="360"/>
        <w:rPr>
          <w:rFonts w:cs="Times New Roman"/>
          <w:b/>
          <w:color w:val="244061" w:themeColor="accent1" w:themeShade="80"/>
        </w:rPr>
      </w:pPr>
    </w:p>
    <w:p w14:paraId="10664123" w14:textId="77777777" w:rsidR="005978EB" w:rsidRDefault="004E4C16" w:rsidP="002B72EB">
      <w:pPr>
        <w:pBdr>
          <w:top w:val="single" w:sz="4" w:space="1" w:color="auto"/>
          <w:left w:val="single" w:sz="4" w:space="4" w:color="auto"/>
          <w:bottom w:val="single" w:sz="4" w:space="1" w:color="auto"/>
          <w:right w:val="single" w:sz="4" w:space="4" w:color="auto"/>
        </w:pBdr>
        <w:shd w:val="clear" w:color="auto" w:fill="DBE5F1" w:themeFill="accent1" w:themeFillTint="33"/>
        <w:jc w:val="center"/>
        <w:rPr>
          <w:b/>
        </w:rPr>
      </w:pPr>
      <w:r w:rsidRPr="00DA0457">
        <w:rPr>
          <w:b/>
          <w:sz w:val="32"/>
        </w:rPr>
        <w:t>About</w:t>
      </w:r>
      <w:r>
        <w:rPr>
          <w:b/>
        </w:rPr>
        <w:t xml:space="preserve"> </w:t>
      </w:r>
      <w:r w:rsidRPr="00DA0457">
        <w:rPr>
          <w:b/>
          <w:sz w:val="32"/>
        </w:rPr>
        <w:t>Bridle</w:t>
      </w:r>
      <w:r>
        <w:rPr>
          <w:b/>
        </w:rPr>
        <w:t xml:space="preserve"> </w:t>
      </w:r>
      <w:r w:rsidRPr="00DA0457">
        <w:rPr>
          <w:b/>
          <w:sz w:val="32"/>
        </w:rPr>
        <w:t>Paths</w:t>
      </w:r>
    </w:p>
    <w:p w14:paraId="3DDDA392" w14:textId="77777777" w:rsidR="00DA0457" w:rsidRDefault="00DA0457" w:rsidP="002B72EB">
      <w:pPr>
        <w:pBdr>
          <w:top w:val="single" w:sz="4" w:space="1" w:color="auto"/>
          <w:left w:val="single" w:sz="4" w:space="4" w:color="auto"/>
          <w:bottom w:val="single" w:sz="4" w:space="1" w:color="auto"/>
          <w:right w:val="single" w:sz="4" w:space="4" w:color="auto"/>
        </w:pBdr>
        <w:shd w:val="clear" w:color="auto" w:fill="FFFFFF"/>
        <w:rPr>
          <w:rFonts w:eastAsia="Times New Roman" w:cs="Arial"/>
          <w:color w:val="500050"/>
          <w:lang w:eastAsia="en-US"/>
        </w:rPr>
      </w:pPr>
    </w:p>
    <w:p w14:paraId="7AD8F94B" w14:textId="77777777" w:rsidR="00DA0457" w:rsidRPr="002B72EB" w:rsidRDefault="0075292A" w:rsidP="002B72EB">
      <w:pPr>
        <w:pBdr>
          <w:top w:val="single" w:sz="4" w:space="1" w:color="auto"/>
          <w:left w:val="single" w:sz="4" w:space="4" w:color="auto"/>
          <w:bottom w:val="single" w:sz="4" w:space="1" w:color="auto"/>
          <w:right w:val="single" w:sz="4" w:space="4" w:color="auto"/>
        </w:pBdr>
        <w:shd w:val="clear" w:color="auto" w:fill="FFFFFF"/>
        <w:rPr>
          <w:rFonts w:eastAsia="Times New Roman" w:cs="Arial"/>
          <w:lang w:eastAsia="en-US"/>
        </w:rPr>
      </w:pPr>
      <w:r w:rsidRPr="002B72EB">
        <w:rPr>
          <w:rFonts w:eastAsia="Times New Roman" w:cs="Arial"/>
          <w:lang w:eastAsia="en-US"/>
        </w:rPr>
        <w:t>Bridle Paths is a nonprofit organization that offers strength, support, and healing to individuals and families through safe, effective, and high-quality equine-assisted activities and therapies. We provide therapeutic horseback riding instruction, equine-assisted learning, and equine-assisted psychotherapy services to individuals and families faced with physical, cognitive, psychological, and emotional needs.</w:t>
      </w:r>
    </w:p>
    <w:p w14:paraId="70E0A99B" w14:textId="77777777" w:rsidR="00DA0457" w:rsidRPr="002B72EB" w:rsidRDefault="00DA0457" w:rsidP="002B72EB">
      <w:pPr>
        <w:pBdr>
          <w:top w:val="single" w:sz="4" w:space="1" w:color="auto"/>
          <w:left w:val="single" w:sz="4" w:space="4" w:color="auto"/>
          <w:bottom w:val="single" w:sz="4" w:space="1" w:color="auto"/>
          <w:right w:val="single" w:sz="4" w:space="4" w:color="auto"/>
        </w:pBdr>
        <w:shd w:val="clear" w:color="auto" w:fill="FFFFFF"/>
        <w:rPr>
          <w:rFonts w:eastAsia="Times New Roman" w:cs="Arial"/>
          <w:lang w:eastAsia="en-US"/>
        </w:rPr>
      </w:pPr>
    </w:p>
    <w:p w14:paraId="75D786C8" w14:textId="77777777" w:rsidR="00DA0457" w:rsidRPr="002B72EB" w:rsidRDefault="0075292A" w:rsidP="002B72EB">
      <w:pPr>
        <w:pBdr>
          <w:top w:val="single" w:sz="4" w:space="1" w:color="auto"/>
          <w:left w:val="single" w:sz="4" w:space="4" w:color="auto"/>
          <w:bottom w:val="single" w:sz="4" w:space="1" w:color="auto"/>
          <w:right w:val="single" w:sz="4" w:space="4" w:color="auto"/>
        </w:pBdr>
        <w:shd w:val="clear" w:color="auto" w:fill="FFFFFF"/>
        <w:rPr>
          <w:rFonts w:cs="Helvetica"/>
        </w:rPr>
      </w:pPr>
      <w:r w:rsidRPr="002B72EB">
        <w:rPr>
          <w:rFonts w:eastAsia="Times New Roman" w:cs="Arial"/>
          <w:lang w:eastAsia="en-US"/>
        </w:rPr>
        <w:t xml:space="preserve">Our facility is located on a 56-acre property and includes a 14-stall barn, indoor and outdoor arenas, a round pen, and a climate-controlled viewing area. </w:t>
      </w:r>
      <w:r w:rsidR="005978EB" w:rsidRPr="002B72EB">
        <w:rPr>
          <w:rFonts w:cs="Helvetica"/>
        </w:rPr>
        <w:t xml:space="preserve">Bridle Paths is a member of the Professional Association of Horsemanship (PATH) and </w:t>
      </w:r>
      <w:r w:rsidR="002A67B9" w:rsidRPr="002B72EB">
        <w:rPr>
          <w:rFonts w:cs="Helvetica"/>
        </w:rPr>
        <w:t>the Equine Assisted Growth and Learning Association (E</w:t>
      </w:r>
      <w:r w:rsidRPr="002B72EB">
        <w:rPr>
          <w:rFonts w:cs="Helvetica"/>
        </w:rPr>
        <w:t>A</w:t>
      </w:r>
      <w:r w:rsidR="002A67B9" w:rsidRPr="002B72EB">
        <w:rPr>
          <w:rFonts w:cs="Helvetica"/>
        </w:rPr>
        <w:t xml:space="preserve">GALA).  </w:t>
      </w:r>
      <w:r w:rsidR="005978EB" w:rsidRPr="002B72EB">
        <w:rPr>
          <w:rFonts w:cs="Helvetica"/>
        </w:rPr>
        <w:t>The site has ample parking, a wheelchair-accessibl</w:t>
      </w:r>
      <w:r w:rsidR="002A67B9" w:rsidRPr="002B72EB">
        <w:rPr>
          <w:rFonts w:cs="Helvetica"/>
        </w:rPr>
        <w:t xml:space="preserve">e barn, a mounting ramp, </w:t>
      </w:r>
      <w:r w:rsidR="005978EB" w:rsidRPr="002B72EB">
        <w:rPr>
          <w:rFonts w:cs="Helvetica"/>
        </w:rPr>
        <w:t>experienced and certified sta</w:t>
      </w:r>
      <w:r w:rsidR="002A67B9" w:rsidRPr="002B72EB">
        <w:rPr>
          <w:rFonts w:cs="Helvetica"/>
        </w:rPr>
        <w:t>ff, and a group of</w:t>
      </w:r>
      <w:r w:rsidR="005978EB" w:rsidRPr="002B72EB">
        <w:rPr>
          <w:rFonts w:cs="Helvetica"/>
        </w:rPr>
        <w:t xml:space="preserve"> </w:t>
      </w:r>
      <w:r w:rsidRPr="002B72EB">
        <w:rPr>
          <w:rFonts w:cs="Helvetica"/>
        </w:rPr>
        <w:t xml:space="preserve">committed and </w:t>
      </w:r>
      <w:r w:rsidR="005978EB" w:rsidRPr="002B72EB">
        <w:rPr>
          <w:rFonts w:cs="Helvetica"/>
        </w:rPr>
        <w:t>well-trained volunte</w:t>
      </w:r>
      <w:r w:rsidRPr="002B72EB">
        <w:rPr>
          <w:rFonts w:cs="Helvetica"/>
        </w:rPr>
        <w:t>ers.</w:t>
      </w:r>
    </w:p>
    <w:p w14:paraId="685AA103" w14:textId="77777777" w:rsidR="00DA0457" w:rsidRPr="002B72EB" w:rsidRDefault="00DA0457" w:rsidP="002B72EB">
      <w:pPr>
        <w:pBdr>
          <w:top w:val="single" w:sz="4" w:space="1" w:color="auto"/>
          <w:left w:val="single" w:sz="4" w:space="4" w:color="auto"/>
          <w:bottom w:val="single" w:sz="4" w:space="1" w:color="auto"/>
          <w:right w:val="single" w:sz="4" w:space="4" w:color="auto"/>
        </w:pBdr>
        <w:shd w:val="clear" w:color="auto" w:fill="FFFFFF"/>
        <w:rPr>
          <w:rFonts w:cs="Helvetica"/>
        </w:rPr>
      </w:pPr>
    </w:p>
    <w:p w14:paraId="77DFE1C1" w14:textId="77777777" w:rsidR="00DA0457" w:rsidRPr="004E6E30" w:rsidRDefault="00CD0F03" w:rsidP="002B72EB">
      <w:pPr>
        <w:pBdr>
          <w:top w:val="single" w:sz="4" w:space="1" w:color="auto"/>
          <w:left w:val="single" w:sz="4" w:space="4" w:color="auto"/>
          <w:bottom w:val="single" w:sz="4" w:space="1" w:color="auto"/>
          <w:right w:val="single" w:sz="4" w:space="4" w:color="auto"/>
        </w:pBdr>
        <w:shd w:val="clear" w:color="auto" w:fill="FFFFFF"/>
        <w:rPr>
          <w:rFonts w:cs="Helvetica"/>
          <w:szCs w:val="26"/>
        </w:rPr>
      </w:pPr>
      <w:r w:rsidRPr="002B72EB">
        <w:rPr>
          <w:rFonts w:cs="Helvetica"/>
          <w:szCs w:val="26"/>
        </w:rPr>
        <w:t>Bridle Paths serves clients referred by many organizations, including the Virginia Department of Veterans Services, Reboot Combat Recovery Program, the Wounded Warrior Project, Boulder Crest Retreat, and the Warrior Retreat at Bull Run.</w:t>
      </w:r>
    </w:p>
    <w:p w14:paraId="62E49801" w14:textId="77777777" w:rsidR="002B72EB" w:rsidRDefault="002B72EB" w:rsidP="002B72EB">
      <w:pPr>
        <w:pBdr>
          <w:top w:val="single" w:sz="4" w:space="1" w:color="auto"/>
          <w:left w:val="single" w:sz="4" w:space="4" w:color="auto"/>
          <w:bottom w:val="single" w:sz="4" w:space="1" w:color="auto"/>
          <w:right w:val="single" w:sz="4" w:space="4" w:color="auto"/>
        </w:pBdr>
        <w:shd w:val="clear" w:color="auto" w:fill="FFFFFF"/>
        <w:rPr>
          <w:rFonts w:cs="Helvetica"/>
          <w:b/>
          <w:color w:val="244061" w:themeColor="accent1" w:themeShade="80"/>
          <w:szCs w:val="26"/>
        </w:rPr>
      </w:pPr>
    </w:p>
    <w:p w14:paraId="76A857F8" w14:textId="77777777" w:rsidR="002B72EB" w:rsidRDefault="00DA0457" w:rsidP="002B72EB">
      <w:pPr>
        <w:pBdr>
          <w:top w:val="single" w:sz="4" w:space="1" w:color="auto"/>
          <w:left w:val="single" w:sz="4" w:space="4" w:color="auto"/>
          <w:bottom w:val="single" w:sz="4" w:space="1" w:color="auto"/>
          <w:right w:val="single" w:sz="4" w:space="4" w:color="auto"/>
        </w:pBdr>
        <w:shd w:val="clear" w:color="auto" w:fill="FFFFFF"/>
        <w:jc w:val="center"/>
        <w:rPr>
          <w:rFonts w:cs="Helvetica"/>
          <w:b/>
          <w:color w:val="244061" w:themeColor="accent1" w:themeShade="80"/>
          <w:szCs w:val="26"/>
        </w:rPr>
      </w:pPr>
      <w:r>
        <w:rPr>
          <w:rFonts w:cs="Helvetica"/>
          <w:b/>
          <w:color w:val="244061" w:themeColor="accent1" w:themeShade="80"/>
          <w:szCs w:val="26"/>
        </w:rPr>
        <w:t xml:space="preserve">Contact </w:t>
      </w:r>
      <w:hyperlink r:id="rId8" w:history="1">
        <w:r w:rsidR="002B72EB" w:rsidRPr="0093721C">
          <w:rPr>
            <w:rStyle w:val="Hyperlink"/>
            <w:rFonts w:cs="Helvetica"/>
            <w:b/>
            <w:szCs w:val="26"/>
          </w:rPr>
          <w:t>bridlepaths@gmail.com</w:t>
        </w:r>
      </w:hyperlink>
    </w:p>
    <w:p w14:paraId="3343BDBB" w14:textId="77777777" w:rsidR="00CD0F03" w:rsidRPr="004E6E30" w:rsidRDefault="002B72EB" w:rsidP="004E6E30">
      <w:pPr>
        <w:pBdr>
          <w:top w:val="single" w:sz="4" w:space="1" w:color="auto"/>
          <w:left w:val="single" w:sz="4" w:space="4" w:color="auto"/>
          <w:bottom w:val="single" w:sz="4" w:space="1" w:color="auto"/>
          <w:right w:val="single" w:sz="4" w:space="4" w:color="auto"/>
        </w:pBdr>
        <w:shd w:val="clear" w:color="auto" w:fill="FFFFFF"/>
        <w:jc w:val="center"/>
        <w:rPr>
          <w:rFonts w:cs="Helvetica"/>
          <w:color w:val="244061" w:themeColor="accent1" w:themeShade="80"/>
          <w:szCs w:val="26"/>
        </w:rPr>
      </w:pPr>
      <w:r>
        <w:rPr>
          <w:rFonts w:cs="Helvetica"/>
          <w:b/>
          <w:color w:val="244061" w:themeColor="accent1" w:themeShade="80"/>
          <w:szCs w:val="26"/>
        </w:rPr>
        <w:t>571-216-9089</w:t>
      </w:r>
    </w:p>
    <w:sectPr w:rsidR="00CD0F03" w:rsidRPr="004E6E30" w:rsidSect="00CD0F03">
      <w:headerReference w:type="default" r:id="rId9"/>
      <w:footerReference w:type="default" r:id="rId10"/>
      <w:pgSz w:w="12240" w:h="15840"/>
      <w:pgMar w:top="1440" w:right="1260" w:bottom="1440" w:left="126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8EB58C" w14:textId="77777777" w:rsidR="00DA0457" w:rsidRDefault="00DA0457" w:rsidP="00CD0F03">
      <w:r>
        <w:separator/>
      </w:r>
    </w:p>
  </w:endnote>
  <w:endnote w:type="continuationSeparator" w:id="0">
    <w:p w14:paraId="235C17DE" w14:textId="77777777" w:rsidR="00DA0457" w:rsidRDefault="00DA0457" w:rsidP="00CD0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Chalkboard SE Regular">
    <w:panose1 w:val="03050602040202020205"/>
    <w:charset w:val="00"/>
    <w:family w:val="auto"/>
    <w:pitch w:val="variable"/>
    <w:sig w:usb0="8000002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C470A" w14:textId="77777777" w:rsidR="00DA0457" w:rsidRPr="00786ED2" w:rsidRDefault="00DA0457" w:rsidP="000C06D0">
    <w:pPr>
      <w:pStyle w:val="Footer"/>
      <w:jc w:val="center"/>
      <w:rPr>
        <w:sz w:val="22"/>
        <w:szCs w:val="22"/>
      </w:rPr>
    </w:pPr>
    <w:r>
      <w:rPr>
        <w:sz w:val="22"/>
        <w:szCs w:val="22"/>
      </w:rPr>
      <w:t>43247 Spinks Ferry Road Leesburg, VA 20176</w:t>
    </w:r>
    <w:r w:rsidRPr="00786ED2">
      <w:rPr>
        <w:sz w:val="22"/>
        <w:szCs w:val="22"/>
      </w:rPr>
      <w:t xml:space="preserve">   </w:t>
    </w:r>
    <w:r w:rsidRPr="00786ED2">
      <w:rPr>
        <w:rFonts w:ascii="Wingdings" w:hAnsi="Wingdings"/>
        <w:sz w:val="22"/>
        <w:szCs w:val="22"/>
      </w:rPr>
      <w:t></w:t>
    </w:r>
    <w:r w:rsidRPr="00786ED2">
      <w:rPr>
        <w:sz w:val="22"/>
        <w:szCs w:val="22"/>
      </w:rPr>
      <w:t xml:space="preserve">   571-216-9089   </w:t>
    </w:r>
    <w:r w:rsidRPr="00786ED2">
      <w:rPr>
        <w:rFonts w:ascii="Wingdings" w:hAnsi="Wingdings"/>
        <w:sz w:val="22"/>
        <w:szCs w:val="22"/>
      </w:rPr>
      <w:t></w:t>
    </w:r>
    <w:r w:rsidRPr="00786ED2">
      <w:rPr>
        <w:sz w:val="22"/>
        <w:szCs w:val="22"/>
      </w:rPr>
      <w:t xml:space="preserve">   </w:t>
    </w:r>
    <w:hyperlink r:id="rId1" w:history="1">
      <w:r w:rsidRPr="004820A5">
        <w:rPr>
          <w:rStyle w:val="Hyperlink"/>
          <w:sz w:val="22"/>
          <w:szCs w:val="22"/>
        </w:rPr>
        <w:t>bridlepaths@gmail.com</w:t>
      </w:r>
    </w:hyperlink>
    <w:r>
      <w:rPr>
        <w:sz w:val="22"/>
        <w:szCs w:val="22"/>
      </w:rPr>
      <w:t xml:space="preserve">   </w:t>
    </w:r>
    <w:r w:rsidRPr="00786ED2">
      <w:rPr>
        <w:sz w:val="22"/>
        <w:szCs w:val="22"/>
      </w:rPr>
      <w:t>www.bridlepathsva.org</w:t>
    </w:r>
  </w:p>
  <w:p w14:paraId="062E39AE" w14:textId="77777777" w:rsidR="00DA0457" w:rsidRDefault="00DA045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D2737E" w14:textId="77777777" w:rsidR="00DA0457" w:rsidRDefault="00DA0457" w:rsidP="00CD0F03">
      <w:r>
        <w:separator/>
      </w:r>
    </w:p>
  </w:footnote>
  <w:footnote w:type="continuationSeparator" w:id="0">
    <w:p w14:paraId="05B8A564" w14:textId="77777777" w:rsidR="00DA0457" w:rsidRDefault="00DA0457" w:rsidP="00CD0F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DBE25" w14:textId="77777777" w:rsidR="00DA0457" w:rsidRDefault="002B72EB" w:rsidP="00CD0F03">
    <w:pPr>
      <w:pStyle w:val="Header"/>
      <w:jc w:val="center"/>
    </w:pPr>
    <w:ins w:id="1" w:author="Kathleen Fallon" w:date="2017-08-11T20:07:00Z">
      <w:r>
        <w:rPr>
          <w:noProof/>
          <w:lang w:eastAsia="en-US"/>
        </w:rPr>
        <w:drawing>
          <wp:inline distT="0" distB="0" distL="0" distR="0" wp14:anchorId="62AA2358" wp14:editId="341AD9E9">
            <wp:extent cx="914400" cy="91440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31DD"/>
    <w:multiLevelType w:val="hybridMultilevel"/>
    <w:tmpl w:val="2F924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940859"/>
    <w:multiLevelType w:val="hybridMultilevel"/>
    <w:tmpl w:val="F582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905AB9"/>
    <w:multiLevelType w:val="hybridMultilevel"/>
    <w:tmpl w:val="E6F25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F178E"/>
    <w:multiLevelType w:val="hybridMultilevel"/>
    <w:tmpl w:val="CDB66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081735"/>
    <w:multiLevelType w:val="hybridMultilevel"/>
    <w:tmpl w:val="88EE9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192EE4"/>
    <w:multiLevelType w:val="hybridMultilevel"/>
    <w:tmpl w:val="50EC05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24C766C"/>
    <w:multiLevelType w:val="hybridMultilevel"/>
    <w:tmpl w:val="9EA82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DA7EC8"/>
    <w:multiLevelType w:val="hybridMultilevel"/>
    <w:tmpl w:val="3EDA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072446"/>
    <w:multiLevelType w:val="hybridMultilevel"/>
    <w:tmpl w:val="A36A8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2"/>
  </w:num>
  <w:num w:numId="5">
    <w:abstractNumId w:val="1"/>
  </w:num>
  <w:num w:numId="6">
    <w:abstractNumId w:val="8"/>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5F5840"/>
    <w:rsid w:val="00085895"/>
    <w:rsid w:val="000C06D0"/>
    <w:rsid w:val="001810FF"/>
    <w:rsid w:val="00230EAB"/>
    <w:rsid w:val="002A67B9"/>
    <w:rsid w:val="002B72EB"/>
    <w:rsid w:val="004A355D"/>
    <w:rsid w:val="004E00F7"/>
    <w:rsid w:val="004E4C16"/>
    <w:rsid w:val="004E6E30"/>
    <w:rsid w:val="00555093"/>
    <w:rsid w:val="005978EB"/>
    <w:rsid w:val="005C3AB7"/>
    <w:rsid w:val="005F5840"/>
    <w:rsid w:val="00610BE2"/>
    <w:rsid w:val="0068422D"/>
    <w:rsid w:val="006A67F0"/>
    <w:rsid w:val="00700EED"/>
    <w:rsid w:val="0075292A"/>
    <w:rsid w:val="009A04FC"/>
    <w:rsid w:val="009E1FFA"/>
    <w:rsid w:val="00CC0674"/>
    <w:rsid w:val="00CD0F03"/>
    <w:rsid w:val="00DA0457"/>
    <w:rsid w:val="00F371F3"/>
    <w:rsid w:val="00F72253"/>
    <w:rsid w:val="00FB434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C4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footer" w:uiPriority="99"/>
    <w:lsdException w:name="Normal (Web)" w:uiPriority="99"/>
    <w:lsdException w:name="List Paragraph" w:uiPriority="34" w:qFormat="1"/>
  </w:latentStyles>
  <w:style w:type="paragraph" w:default="1" w:styleId="Normal">
    <w:name w:val="Normal"/>
    <w:qFormat/>
    <w:rsid w:val="00F371F3"/>
  </w:style>
  <w:style w:type="paragraph" w:styleId="Heading1">
    <w:name w:val="heading 1"/>
    <w:basedOn w:val="Normal"/>
    <w:next w:val="Normal"/>
    <w:link w:val="Heading1Char"/>
    <w:uiPriority w:val="9"/>
    <w:qFormat/>
    <w:rsid w:val="005F58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next w:val="NoSpacing"/>
    <w:qFormat/>
    <w:rsid w:val="004F2597"/>
    <w:rPr>
      <w:rFonts w:ascii="Times New Roman" w:hAnsi="Times New Roman"/>
    </w:rPr>
  </w:style>
  <w:style w:type="paragraph" w:styleId="NoSpacing">
    <w:name w:val="No Spacing"/>
    <w:link w:val="NoSpacingChar"/>
    <w:qFormat/>
    <w:rsid w:val="004F2597"/>
  </w:style>
  <w:style w:type="paragraph" w:styleId="EnvelopeReturn">
    <w:name w:val="envelope return"/>
    <w:basedOn w:val="Normal"/>
    <w:uiPriority w:val="99"/>
    <w:semiHidden/>
    <w:unhideWhenUsed/>
    <w:rsid w:val="00662FF6"/>
    <w:rPr>
      <w:rFonts w:ascii="Times New Roman" w:eastAsiaTheme="majorEastAsia" w:hAnsi="Times New Roman" w:cstheme="majorBidi"/>
      <w:szCs w:val="20"/>
    </w:rPr>
  </w:style>
  <w:style w:type="paragraph" w:styleId="EnvelopeAddress">
    <w:name w:val="envelope address"/>
    <w:basedOn w:val="Normal"/>
    <w:uiPriority w:val="99"/>
    <w:semiHidden/>
    <w:unhideWhenUsed/>
    <w:rsid w:val="00B3094B"/>
    <w:pPr>
      <w:framePr w:w="7920" w:h="1980" w:hRule="exact" w:hSpace="180" w:wrap="auto" w:hAnchor="page" w:xAlign="center" w:yAlign="bottom"/>
      <w:ind w:left="2880"/>
    </w:pPr>
    <w:rPr>
      <w:rFonts w:ascii="Times New Roman" w:eastAsiaTheme="majorEastAsia" w:hAnsi="Times New Roman" w:cstheme="majorBidi"/>
    </w:rPr>
  </w:style>
  <w:style w:type="paragraph" w:styleId="ListParagraph">
    <w:name w:val="List Paragraph"/>
    <w:basedOn w:val="Normal"/>
    <w:uiPriority w:val="34"/>
    <w:qFormat/>
    <w:rsid w:val="005F5840"/>
    <w:pPr>
      <w:ind w:left="720"/>
      <w:contextualSpacing/>
    </w:pPr>
  </w:style>
  <w:style w:type="character" w:customStyle="1" w:styleId="Heading1Char">
    <w:name w:val="Heading 1 Char"/>
    <w:basedOn w:val="DefaultParagraphFont"/>
    <w:link w:val="Heading1"/>
    <w:uiPriority w:val="9"/>
    <w:rsid w:val="005F5840"/>
    <w:rPr>
      <w:rFonts w:asciiTheme="majorHAnsi" w:eastAsiaTheme="majorEastAsia" w:hAnsiTheme="majorHAnsi" w:cstheme="majorBidi"/>
      <w:b/>
      <w:bCs/>
      <w:color w:val="345A8A" w:themeColor="accent1" w:themeShade="B5"/>
      <w:sz w:val="32"/>
      <w:szCs w:val="32"/>
    </w:rPr>
  </w:style>
  <w:style w:type="character" w:customStyle="1" w:styleId="NoSpacingChar">
    <w:name w:val="No Spacing Char"/>
    <w:basedOn w:val="DefaultParagraphFont"/>
    <w:link w:val="NoSpacing"/>
    <w:rsid w:val="002A67B9"/>
  </w:style>
  <w:style w:type="character" w:customStyle="1" w:styleId="im">
    <w:name w:val="im"/>
    <w:basedOn w:val="DefaultParagraphFont"/>
    <w:rsid w:val="0075292A"/>
  </w:style>
  <w:style w:type="paragraph" w:styleId="Header">
    <w:name w:val="header"/>
    <w:basedOn w:val="Normal"/>
    <w:link w:val="HeaderChar"/>
    <w:rsid w:val="00CD0F03"/>
    <w:pPr>
      <w:tabs>
        <w:tab w:val="center" w:pos="4320"/>
        <w:tab w:val="right" w:pos="8640"/>
      </w:tabs>
    </w:pPr>
  </w:style>
  <w:style w:type="character" w:customStyle="1" w:styleId="HeaderChar">
    <w:name w:val="Header Char"/>
    <w:basedOn w:val="DefaultParagraphFont"/>
    <w:link w:val="Header"/>
    <w:rsid w:val="00CD0F03"/>
  </w:style>
  <w:style w:type="paragraph" w:styleId="Footer">
    <w:name w:val="footer"/>
    <w:basedOn w:val="Normal"/>
    <w:link w:val="FooterChar"/>
    <w:uiPriority w:val="99"/>
    <w:rsid w:val="00CD0F03"/>
    <w:pPr>
      <w:tabs>
        <w:tab w:val="center" w:pos="4320"/>
        <w:tab w:val="right" w:pos="8640"/>
      </w:tabs>
    </w:pPr>
  </w:style>
  <w:style w:type="character" w:customStyle="1" w:styleId="FooterChar">
    <w:name w:val="Footer Char"/>
    <w:basedOn w:val="DefaultParagraphFont"/>
    <w:link w:val="Footer"/>
    <w:uiPriority w:val="99"/>
    <w:rsid w:val="00CD0F03"/>
  </w:style>
  <w:style w:type="paragraph" w:styleId="BalloonText">
    <w:name w:val="Balloon Text"/>
    <w:basedOn w:val="Normal"/>
    <w:link w:val="BalloonTextChar"/>
    <w:rsid w:val="00CD0F03"/>
    <w:rPr>
      <w:rFonts w:ascii="Lucida Grande" w:hAnsi="Lucida Grande" w:cs="Lucida Grande"/>
      <w:sz w:val="18"/>
      <w:szCs w:val="18"/>
    </w:rPr>
  </w:style>
  <w:style w:type="character" w:customStyle="1" w:styleId="BalloonTextChar">
    <w:name w:val="Balloon Text Char"/>
    <w:basedOn w:val="DefaultParagraphFont"/>
    <w:link w:val="BalloonText"/>
    <w:rsid w:val="00CD0F03"/>
    <w:rPr>
      <w:rFonts w:ascii="Lucida Grande" w:hAnsi="Lucida Grande" w:cs="Lucida Grande"/>
      <w:sz w:val="18"/>
      <w:szCs w:val="18"/>
    </w:rPr>
  </w:style>
  <w:style w:type="character" w:styleId="Hyperlink">
    <w:name w:val="Hyperlink"/>
    <w:basedOn w:val="DefaultParagraphFont"/>
    <w:rsid w:val="000C06D0"/>
    <w:rPr>
      <w:color w:val="0000FF" w:themeColor="hyperlink"/>
      <w:u w:val="single"/>
    </w:rPr>
  </w:style>
  <w:style w:type="paragraph" w:styleId="NormalWeb">
    <w:name w:val="Normal (Web)"/>
    <w:basedOn w:val="Normal"/>
    <w:uiPriority w:val="99"/>
    <w:rsid w:val="009A04FC"/>
    <w:pPr>
      <w:spacing w:beforeLines="1" w:afterLines="1"/>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footer" w:uiPriority="99"/>
    <w:lsdException w:name="List Paragraph" w:uiPriority="34" w:qFormat="1"/>
  </w:latentStyles>
  <w:style w:type="paragraph" w:default="1" w:styleId="Normal">
    <w:name w:val="Normal"/>
    <w:qFormat/>
  </w:style>
  <w:style w:type="paragraph" w:styleId="Heading1">
    <w:name w:val="heading 1"/>
    <w:basedOn w:val="Normal"/>
    <w:next w:val="Normal"/>
    <w:link w:val="Heading1Char"/>
    <w:uiPriority w:val="9"/>
    <w:qFormat/>
    <w:rsid w:val="005F58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next w:val="NoSpacing"/>
    <w:qFormat/>
    <w:rsid w:val="004F2597"/>
    <w:rPr>
      <w:rFonts w:ascii="Times New Roman" w:hAnsi="Times New Roman"/>
    </w:rPr>
  </w:style>
  <w:style w:type="paragraph" w:styleId="NoSpacing">
    <w:name w:val="No Spacing"/>
    <w:link w:val="NoSpacingChar"/>
    <w:qFormat/>
    <w:rsid w:val="004F2597"/>
  </w:style>
  <w:style w:type="paragraph" w:styleId="EnvelopeReturn">
    <w:name w:val="envelope return"/>
    <w:basedOn w:val="Normal"/>
    <w:uiPriority w:val="99"/>
    <w:semiHidden/>
    <w:unhideWhenUsed/>
    <w:rsid w:val="00662FF6"/>
    <w:rPr>
      <w:rFonts w:ascii="Times New Roman" w:eastAsiaTheme="majorEastAsia" w:hAnsi="Times New Roman" w:cstheme="majorBidi"/>
      <w:szCs w:val="20"/>
    </w:rPr>
  </w:style>
  <w:style w:type="paragraph" w:styleId="EnvelopeAddress">
    <w:name w:val="envelope address"/>
    <w:basedOn w:val="Normal"/>
    <w:uiPriority w:val="99"/>
    <w:semiHidden/>
    <w:unhideWhenUsed/>
    <w:rsid w:val="00B3094B"/>
    <w:pPr>
      <w:framePr w:w="7920" w:h="1980" w:hRule="exact" w:hSpace="180" w:wrap="auto" w:hAnchor="page" w:xAlign="center" w:yAlign="bottom"/>
      <w:ind w:left="2880"/>
    </w:pPr>
    <w:rPr>
      <w:rFonts w:ascii="Times New Roman" w:eastAsiaTheme="majorEastAsia" w:hAnsi="Times New Roman" w:cstheme="majorBidi"/>
    </w:rPr>
  </w:style>
  <w:style w:type="paragraph" w:styleId="ListParagraph">
    <w:name w:val="List Paragraph"/>
    <w:basedOn w:val="Normal"/>
    <w:uiPriority w:val="34"/>
    <w:qFormat/>
    <w:rsid w:val="005F5840"/>
    <w:pPr>
      <w:ind w:left="720"/>
      <w:contextualSpacing/>
    </w:pPr>
  </w:style>
  <w:style w:type="character" w:customStyle="1" w:styleId="Heading1Char">
    <w:name w:val="Heading 1 Char"/>
    <w:basedOn w:val="DefaultParagraphFont"/>
    <w:link w:val="Heading1"/>
    <w:uiPriority w:val="9"/>
    <w:rsid w:val="005F5840"/>
    <w:rPr>
      <w:rFonts w:asciiTheme="majorHAnsi" w:eastAsiaTheme="majorEastAsia" w:hAnsiTheme="majorHAnsi" w:cstheme="majorBidi"/>
      <w:b/>
      <w:bCs/>
      <w:color w:val="345A8A" w:themeColor="accent1" w:themeShade="B5"/>
      <w:sz w:val="32"/>
      <w:szCs w:val="32"/>
    </w:rPr>
  </w:style>
  <w:style w:type="character" w:customStyle="1" w:styleId="NoSpacingChar">
    <w:name w:val="No Spacing Char"/>
    <w:basedOn w:val="DefaultParagraphFont"/>
    <w:link w:val="NoSpacing"/>
    <w:rsid w:val="002A67B9"/>
  </w:style>
  <w:style w:type="character" w:customStyle="1" w:styleId="im">
    <w:name w:val="im"/>
    <w:basedOn w:val="DefaultParagraphFont"/>
    <w:rsid w:val="0075292A"/>
  </w:style>
  <w:style w:type="paragraph" w:styleId="Header">
    <w:name w:val="header"/>
    <w:basedOn w:val="Normal"/>
    <w:link w:val="HeaderChar"/>
    <w:rsid w:val="00CD0F03"/>
    <w:pPr>
      <w:tabs>
        <w:tab w:val="center" w:pos="4320"/>
        <w:tab w:val="right" w:pos="8640"/>
      </w:tabs>
    </w:pPr>
  </w:style>
  <w:style w:type="character" w:customStyle="1" w:styleId="HeaderChar">
    <w:name w:val="Header Char"/>
    <w:basedOn w:val="DefaultParagraphFont"/>
    <w:link w:val="Header"/>
    <w:rsid w:val="00CD0F03"/>
  </w:style>
  <w:style w:type="paragraph" w:styleId="Footer">
    <w:name w:val="footer"/>
    <w:basedOn w:val="Normal"/>
    <w:link w:val="FooterChar"/>
    <w:uiPriority w:val="99"/>
    <w:rsid w:val="00CD0F03"/>
    <w:pPr>
      <w:tabs>
        <w:tab w:val="center" w:pos="4320"/>
        <w:tab w:val="right" w:pos="8640"/>
      </w:tabs>
    </w:pPr>
  </w:style>
  <w:style w:type="character" w:customStyle="1" w:styleId="FooterChar">
    <w:name w:val="Footer Char"/>
    <w:basedOn w:val="DefaultParagraphFont"/>
    <w:link w:val="Footer"/>
    <w:uiPriority w:val="99"/>
    <w:rsid w:val="00CD0F03"/>
  </w:style>
  <w:style w:type="paragraph" w:styleId="BalloonText">
    <w:name w:val="Balloon Text"/>
    <w:basedOn w:val="Normal"/>
    <w:link w:val="BalloonTextChar"/>
    <w:rsid w:val="00CD0F03"/>
    <w:rPr>
      <w:rFonts w:ascii="Lucida Grande" w:hAnsi="Lucida Grande" w:cs="Lucida Grande"/>
      <w:sz w:val="18"/>
      <w:szCs w:val="18"/>
    </w:rPr>
  </w:style>
  <w:style w:type="character" w:customStyle="1" w:styleId="BalloonTextChar">
    <w:name w:val="Balloon Text Char"/>
    <w:basedOn w:val="DefaultParagraphFont"/>
    <w:link w:val="BalloonText"/>
    <w:rsid w:val="00CD0F03"/>
    <w:rPr>
      <w:rFonts w:ascii="Lucida Grande" w:hAnsi="Lucida Grande" w:cs="Lucida Grande"/>
      <w:sz w:val="18"/>
      <w:szCs w:val="18"/>
    </w:rPr>
  </w:style>
  <w:style w:type="character" w:styleId="Hyperlink">
    <w:name w:val="Hyperlink"/>
    <w:basedOn w:val="DefaultParagraphFont"/>
    <w:rsid w:val="000C06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905611">
      <w:bodyDiv w:val="1"/>
      <w:marLeft w:val="0"/>
      <w:marRight w:val="0"/>
      <w:marTop w:val="0"/>
      <w:marBottom w:val="0"/>
      <w:divBdr>
        <w:top w:val="none" w:sz="0" w:space="0" w:color="auto"/>
        <w:left w:val="none" w:sz="0" w:space="0" w:color="auto"/>
        <w:bottom w:val="none" w:sz="0" w:space="0" w:color="auto"/>
        <w:right w:val="none" w:sz="0" w:space="0" w:color="auto"/>
      </w:divBdr>
      <w:divsChild>
        <w:div w:id="20292132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7691909">
              <w:marLeft w:val="0"/>
              <w:marRight w:val="0"/>
              <w:marTop w:val="0"/>
              <w:marBottom w:val="0"/>
              <w:divBdr>
                <w:top w:val="none" w:sz="0" w:space="0" w:color="auto"/>
                <w:left w:val="none" w:sz="0" w:space="0" w:color="auto"/>
                <w:bottom w:val="none" w:sz="0" w:space="0" w:color="auto"/>
                <w:right w:val="none" w:sz="0" w:space="0" w:color="auto"/>
              </w:divBdr>
              <w:divsChild>
                <w:div w:id="2105832576">
                  <w:marLeft w:val="0"/>
                  <w:marRight w:val="0"/>
                  <w:marTop w:val="0"/>
                  <w:marBottom w:val="0"/>
                  <w:divBdr>
                    <w:top w:val="none" w:sz="0" w:space="0" w:color="auto"/>
                    <w:left w:val="none" w:sz="0" w:space="0" w:color="auto"/>
                    <w:bottom w:val="none" w:sz="0" w:space="0" w:color="auto"/>
                    <w:right w:val="none" w:sz="0" w:space="0" w:color="auto"/>
                  </w:divBdr>
                  <w:divsChild>
                    <w:div w:id="1195967118">
                      <w:marLeft w:val="0"/>
                      <w:marRight w:val="0"/>
                      <w:marTop w:val="0"/>
                      <w:marBottom w:val="0"/>
                      <w:divBdr>
                        <w:top w:val="none" w:sz="0" w:space="0" w:color="auto"/>
                        <w:left w:val="none" w:sz="0" w:space="0" w:color="auto"/>
                        <w:bottom w:val="none" w:sz="0" w:space="0" w:color="auto"/>
                        <w:right w:val="none" w:sz="0" w:space="0" w:color="auto"/>
                      </w:divBdr>
                      <w:divsChild>
                        <w:div w:id="16616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891136">
      <w:bodyDiv w:val="1"/>
      <w:marLeft w:val="0"/>
      <w:marRight w:val="0"/>
      <w:marTop w:val="0"/>
      <w:marBottom w:val="0"/>
      <w:divBdr>
        <w:top w:val="none" w:sz="0" w:space="0" w:color="auto"/>
        <w:left w:val="none" w:sz="0" w:space="0" w:color="auto"/>
        <w:bottom w:val="none" w:sz="0" w:space="0" w:color="auto"/>
        <w:right w:val="none" w:sz="0" w:space="0" w:color="auto"/>
      </w:divBdr>
      <w:divsChild>
        <w:div w:id="142309430">
          <w:marLeft w:val="0"/>
          <w:marRight w:val="0"/>
          <w:marTop w:val="0"/>
          <w:marBottom w:val="0"/>
          <w:divBdr>
            <w:top w:val="none" w:sz="0" w:space="0" w:color="auto"/>
            <w:left w:val="none" w:sz="0" w:space="0" w:color="auto"/>
            <w:bottom w:val="none" w:sz="0" w:space="0" w:color="auto"/>
            <w:right w:val="none" w:sz="0" w:space="0" w:color="auto"/>
          </w:divBdr>
          <w:divsChild>
            <w:div w:id="66658900">
              <w:marLeft w:val="0"/>
              <w:marRight w:val="0"/>
              <w:marTop w:val="0"/>
              <w:marBottom w:val="0"/>
              <w:divBdr>
                <w:top w:val="none" w:sz="0" w:space="0" w:color="auto"/>
                <w:left w:val="none" w:sz="0" w:space="0" w:color="auto"/>
                <w:bottom w:val="none" w:sz="0" w:space="0" w:color="auto"/>
                <w:right w:val="none" w:sz="0" w:space="0" w:color="auto"/>
              </w:divBdr>
              <w:divsChild>
                <w:div w:id="35012299">
                  <w:marLeft w:val="0"/>
                  <w:marRight w:val="0"/>
                  <w:marTop w:val="0"/>
                  <w:marBottom w:val="0"/>
                  <w:divBdr>
                    <w:top w:val="none" w:sz="0" w:space="0" w:color="auto"/>
                    <w:left w:val="none" w:sz="0" w:space="0" w:color="auto"/>
                    <w:bottom w:val="none" w:sz="0" w:space="0" w:color="auto"/>
                    <w:right w:val="none" w:sz="0" w:space="0" w:color="auto"/>
                  </w:divBdr>
                  <w:divsChild>
                    <w:div w:id="17489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ridlepaths@gmail.com"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bridlepaths@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639</Words>
  <Characters>3646</Characters>
  <Application>Microsoft Macintosh Word</Application>
  <DocSecurity>0</DocSecurity>
  <Lines>30</Lines>
  <Paragraphs>8</Paragraphs>
  <ScaleCrop>false</ScaleCrop>
  <Company/>
  <LinksUpToDate>false</LinksUpToDate>
  <CharactersWithSpaces>4277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Clubb</dc:creator>
  <cp:keywords/>
  <cp:lastModifiedBy>Kathleen Fallon</cp:lastModifiedBy>
  <cp:revision>5</cp:revision>
  <cp:lastPrinted>2017-10-26T17:46:00Z</cp:lastPrinted>
  <dcterms:created xsi:type="dcterms:W3CDTF">2017-09-23T03:12:00Z</dcterms:created>
  <dcterms:modified xsi:type="dcterms:W3CDTF">2018-01-19T01:28:00Z</dcterms:modified>
</cp:coreProperties>
</file>